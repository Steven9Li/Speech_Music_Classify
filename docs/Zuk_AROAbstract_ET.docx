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91F18" w14:textId="77777777" w:rsidR="00246D4E" w:rsidRPr="000079E6" w:rsidRDefault="00E812D3" w:rsidP="00246D4E">
      <w:pPr>
        <w:pStyle w:val="NoSpacing"/>
        <w:jc w:val="center"/>
        <w:rPr>
          <w:rFonts w:ascii="Times New Roman" w:hAnsi="Times New Roman" w:cs="Times New Roman"/>
          <w:b/>
        </w:rPr>
      </w:pPr>
      <w:r w:rsidRPr="000079E6">
        <w:rPr>
          <w:rFonts w:ascii="Times New Roman" w:hAnsi="Times New Roman" w:cs="Times New Roman"/>
          <w:b/>
        </w:rPr>
        <w:t>Specialized high-level processing of speech and music revealed with EEG</w:t>
      </w:r>
    </w:p>
    <w:p w14:paraId="207AAD3E" w14:textId="77777777" w:rsidR="00246D4E" w:rsidRDefault="00E812D3" w:rsidP="00E812D3">
      <w:pPr>
        <w:pStyle w:val="NoSpacing"/>
        <w:jc w:val="center"/>
        <w:rPr>
          <w:rFonts w:ascii="Times New Roman" w:hAnsi="Times New Roman" w:cs="Times New Roman"/>
        </w:rPr>
      </w:pPr>
      <w:r>
        <w:rPr>
          <w:rFonts w:ascii="Times New Roman" w:hAnsi="Times New Roman" w:cs="Times New Roman"/>
        </w:rPr>
        <w:t xml:space="preserve">Nathaniel Zuk, Emily Teoh, Edmund </w:t>
      </w:r>
      <w:proofErr w:type="spellStart"/>
      <w:r>
        <w:rPr>
          <w:rFonts w:ascii="Times New Roman" w:hAnsi="Times New Roman" w:cs="Times New Roman"/>
        </w:rPr>
        <w:t>Lalor</w:t>
      </w:r>
      <w:proofErr w:type="spellEnd"/>
    </w:p>
    <w:p w14:paraId="1D54EEFB" w14:textId="77777777" w:rsidR="00246D4E" w:rsidRDefault="00246D4E" w:rsidP="00246D4E">
      <w:pPr>
        <w:pStyle w:val="NoSpacing"/>
        <w:rPr>
          <w:rFonts w:ascii="Times New Roman" w:hAnsi="Times New Roman" w:cs="Times New Roman"/>
        </w:rPr>
      </w:pPr>
    </w:p>
    <w:p w14:paraId="5E60C349" w14:textId="3791EC80" w:rsidR="00E812D3" w:rsidRDefault="00E812D3" w:rsidP="00246D4E">
      <w:pPr>
        <w:pStyle w:val="NoSpacing"/>
        <w:rPr>
          <w:rFonts w:ascii="Times New Roman" w:hAnsi="Times New Roman" w:cs="Times New Roman"/>
        </w:rPr>
      </w:pPr>
      <w:r>
        <w:rPr>
          <w:rFonts w:ascii="Times New Roman" w:hAnsi="Times New Roman" w:cs="Times New Roman"/>
        </w:rPr>
        <w:tab/>
        <w:t>Recent evidence with fMRI demonstrates specialized processing of speech and music in the auditory cortex of humans.  This is revealed by using unsupervised methods to identify weightings across the cortex best capturing the variability in neural responses to a wide variety of sounds (Norman-</w:t>
      </w:r>
      <w:proofErr w:type="spellStart"/>
      <w:r>
        <w:rPr>
          <w:rFonts w:ascii="Times New Roman" w:hAnsi="Times New Roman" w:cs="Times New Roman"/>
        </w:rPr>
        <w:t>Haignere</w:t>
      </w:r>
      <w:proofErr w:type="spellEnd"/>
      <w:r>
        <w:rPr>
          <w:rFonts w:ascii="Times New Roman" w:hAnsi="Times New Roman" w:cs="Times New Roman"/>
        </w:rPr>
        <w:t xml:space="preserve"> et al, 2015, Neuron</w:t>
      </w:r>
      <w:r w:rsidR="00060D91">
        <w:rPr>
          <w:rFonts w:ascii="Times New Roman" w:hAnsi="Times New Roman" w:cs="Times New Roman"/>
        </w:rPr>
        <w:t>, 88:1281-1296</w:t>
      </w:r>
      <w:r>
        <w:rPr>
          <w:rFonts w:ascii="Times New Roman" w:hAnsi="Times New Roman" w:cs="Times New Roman"/>
        </w:rPr>
        <w:t>).   While there are clear spatial differences in neural activity for speech and music, the temporal responses are not well understood</w:t>
      </w:r>
      <w:r w:rsidR="000079E6">
        <w:rPr>
          <w:rFonts w:ascii="Times New Roman" w:hAnsi="Times New Roman" w:cs="Times New Roman"/>
        </w:rPr>
        <w:t>, and it is not clear if they are unique for speech and music</w:t>
      </w:r>
      <w:r>
        <w:rPr>
          <w:rFonts w:ascii="Times New Roman" w:hAnsi="Times New Roman" w:cs="Times New Roman"/>
        </w:rPr>
        <w:t xml:space="preserve">.  We hypothesized that neural responses measured with electroencephalography (EEG) may capture this high-level processing </w:t>
      </w:r>
      <w:r w:rsidR="000079E6">
        <w:rPr>
          <w:rFonts w:ascii="Times New Roman" w:hAnsi="Times New Roman" w:cs="Times New Roman"/>
        </w:rPr>
        <w:t xml:space="preserve">that produces </w:t>
      </w:r>
      <w:r>
        <w:rPr>
          <w:rFonts w:ascii="Times New Roman" w:hAnsi="Times New Roman" w:cs="Times New Roman"/>
        </w:rPr>
        <w:t>unique and discriminable responses to speech and music stimuli.</w:t>
      </w:r>
    </w:p>
    <w:p w14:paraId="4130B8E3" w14:textId="6BAB514A" w:rsidR="00E812D3" w:rsidRDefault="00E812D3" w:rsidP="00246D4E">
      <w:pPr>
        <w:pStyle w:val="NoSpacing"/>
        <w:rPr>
          <w:rFonts w:ascii="Times New Roman" w:hAnsi="Times New Roman" w:cs="Times New Roman"/>
        </w:rPr>
      </w:pPr>
      <w:r>
        <w:rPr>
          <w:rFonts w:ascii="Times New Roman" w:hAnsi="Times New Roman" w:cs="Times New Roman"/>
        </w:rPr>
        <w:tab/>
        <w:t xml:space="preserve">Subjects listened to 30 different two-second-long sounds, including speech, music, and other environmental sounds.  EEG responses were recorded for 100 presentations of the sounds, randomly presented across trials.  </w:t>
      </w:r>
      <w:r w:rsidR="005A5CF1">
        <w:rPr>
          <w:rFonts w:ascii="Times New Roman" w:hAnsi="Times New Roman" w:cs="Times New Roman"/>
        </w:rPr>
        <w:t xml:space="preserve">Using linear discriminant analysis </w:t>
      </w:r>
      <w:r w:rsidR="000079E6">
        <w:rPr>
          <w:rFonts w:ascii="Times New Roman" w:hAnsi="Times New Roman" w:cs="Times New Roman"/>
        </w:rPr>
        <w:t xml:space="preserve">to classify </w:t>
      </w:r>
      <w:del w:id="0" w:author="Emily Teoh" w:date="2018-09-14T08:33:00Z">
        <w:r w:rsidR="000079E6" w:rsidDel="006F7877">
          <w:rPr>
            <w:rFonts w:ascii="Times New Roman" w:hAnsi="Times New Roman" w:cs="Times New Roman"/>
          </w:rPr>
          <w:delText xml:space="preserve">the sounds presented during </w:delText>
        </w:r>
      </w:del>
      <w:r w:rsidR="000079E6">
        <w:rPr>
          <w:rFonts w:ascii="Times New Roman" w:hAnsi="Times New Roman" w:cs="Times New Roman"/>
        </w:rPr>
        <w:t>the</w:t>
      </w:r>
      <w:r w:rsidR="005A5CF1">
        <w:rPr>
          <w:rFonts w:ascii="Times New Roman" w:hAnsi="Times New Roman" w:cs="Times New Roman"/>
        </w:rPr>
        <w:t xml:space="preserve"> two-second </w:t>
      </w:r>
      <w:del w:id="1" w:author="Emily Teoh" w:date="2018-09-14T08:34:00Z">
        <w:r w:rsidR="005A5CF1" w:rsidDel="006F7877">
          <w:rPr>
            <w:rFonts w:ascii="Times New Roman" w:hAnsi="Times New Roman" w:cs="Times New Roman"/>
          </w:rPr>
          <w:delText xml:space="preserve">recordings of </w:delText>
        </w:r>
      </w:del>
      <w:r w:rsidR="005A5CF1">
        <w:rPr>
          <w:rFonts w:ascii="Times New Roman" w:hAnsi="Times New Roman" w:cs="Times New Roman"/>
        </w:rPr>
        <w:t>EEG</w:t>
      </w:r>
      <w:ins w:id="2" w:author="Emily Teoh" w:date="2018-09-14T08:34:00Z">
        <w:r w:rsidR="006F7877">
          <w:rPr>
            <w:rFonts w:ascii="Times New Roman" w:hAnsi="Times New Roman" w:cs="Times New Roman"/>
          </w:rPr>
          <w:t xml:space="preserve"> responses to each sound</w:t>
        </w:r>
      </w:ins>
      <w:r w:rsidR="005A5CF1">
        <w:rPr>
          <w:rFonts w:ascii="Times New Roman" w:hAnsi="Times New Roman" w:cs="Times New Roman"/>
        </w:rPr>
        <w:t xml:space="preserve">, we found that the speech and music sounds, in addition to human-produced impact sounds, produced </w:t>
      </w:r>
      <w:del w:id="3" w:author="Emily Teoh" w:date="2018-09-14T08:34:00Z">
        <w:r w:rsidR="005A5CF1" w:rsidDel="006F7877">
          <w:rPr>
            <w:rFonts w:ascii="Times New Roman" w:hAnsi="Times New Roman" w:cs="Times New Roman"/>
          </w:rPr>
          <w:delText xml:space="preserve">the </w:delText>
        </w:r>
      </w:del>
      <w:r w:rsidR="005A5CF1">
        <w:rPr>
          <w:rFonts w:ascii="Times New Roman" w:hAnsi="Times New Roman" w:cs="Times New Roman"/>
        </w:rPr>
        <w:t>higher classification accuracies than all other environmental sounds.  Separately, we repeated this experiment using scrambled versions of the speech, music, and impact sounds</w:t>
      </w:r>
      <w:del w:id="4" w:author="Nate Zuk" w:date="2018-09-17T10:30:00Z">
        <w:r w:rsidR="005A5CF1" w:rsidDel="00A34824">
          <w:rPr>
            <w:rFonts w:ascii="Times New Roman" w:hAnsi="Times New Roman" w:cs="Times New Roman"/>
          </w:rPr>
          <w:delText xml:space="preserve"> with identical spectrotemporal statistics to the originals</w:delText>
        </w:r>
      </w:del>
      <w:r w:rsidR="005A5CF1">
        <w:rPr>
          <w:rFonts w:ascii="Times New Roman" w:hAnsi="Times New Roman" w:cs="Times New Roman"/>
        </w:rPr>
        <w:t xml:space="preserve">.  </w:t>
      </w:r>
      <w:ins w:id="5" w:author="Nate Zuk" w:date="2018-09-17T10:27:00Z">
        <w:r w:rsidR="00A34824">
          <w:rPr>
            <w:rFonts w:ascii="Times New Roman" w:hAnsi="Times New Roman" w:cs="Times New Roman"/>
          </w:rPr>
          <w:t xml:space="preserve">The scrambled sounds were resynthesized </w:t>
        </w:r>
      </w:ins>
      <w:ins w:id="6" w:author="Nate Zuk" w:date="2018-09-17T10:29:00Z">
        <w:r w:rsidR="00A34824">
          <w:rPr>
            <w:rFonts w:ascii="Times New Roman" w:hAnsi="Times New Roman" w:cs="Times New Roman"/>
          </w:rPr>
          <w:t xml:space="preserve">using a model of low-level processing with identical </w:t>
        </w:r>
        <w:proofErr w:type="spellStart"/>
        <w:r w:rsidR="00A34824">
          <w:rPr>
            <w:rFonts w:ascii="Times New Roman" w:hAnsi="Times New Roman" w:cs="Times New Roman"/>
          </w:rPr>
          <w:t>spetrotemporal</w:t>
        </w:r>
        <w:proofErr w:type="spellEnd"/>
        <w:r w:rsidR="00A34824">
          <w:rPr>
            <w:rFonts w:ascii="Times New Roman" w:hAnsi="Times New Roman" w:cs="Times New Roman"/>
          </w:rPr>
          <w:t xml:space="preserve"> statistics to the originals</w:t>
        </w:r>
      </w:ins>
      <w:ins w:id="7" w:author="Nate Zuk" w:date="2018-09-17T10:30:00Z">
        <w:r w:rsidR="00A34824">
          <w:rPr>
            <w:rFonts w:ascii="Times New Roman" w:hAnsi="Times New Roman" w:cs="Times New Roman"/>
          </w:rPr>
          <w:t xml:space="preserve"> (McDermott &amp; </w:t>
        </w:r>
        <w:proofErr w:type="spellStart"/>
        <w:r w:rsidR="00A34824">
          <w:rPr>
            <w:rFonts w:ascii="Times New Roman" w:hAnsi="Times New Roman" w:cs="Times New Roman"/>
          </w:rPr>
          <w:t>Simoncelli</w:t>
        </w:r>
        <w:proofErr w:type="spellEnd"/>
        <w:r w:rsidR="00A34824">
          <w:rPr>
            <w:rFonts w:ascii="Times New Roman" w:hAnsi="Times New Roman" w:cs="Times New Roman"/>
          </w:rPr>
          <w:t>, 20</w:t>
        </w:r>
      </w:ins>
      <w:ins w:id="8" w:author="Nate Zuk" w:date="2018-09-17T10:31:00Z">
        <w:r w:rsidR="00A34824">
          <w:rPr>
            <w:rFonts w:ascii="Times New Roman" w:hAnsi="Times New Roman" w:cs="Times New Roman"/>
          </w:rPr>
          <w:t>11, Neuron, 71:926-940)</w:t>
        </w:r>
      </w:ins>
      <w:ins w:id="9" w:author="Nate Zuk" w:date="2018-09-17T10:29:00Z">
        <w:r w:rsidR="00A34824">
          <w:rPr>
            <w:rFonts w:ascii="Times New Roman" w:hAnsi="Times New Roman" w:cs="Times New Roman"/>
          </w:rPr>
          <w:t xml:space="preserve">. </w:t>
        </w:r>
      </w:ins>
      <w:r w:rsidR="005A5CF1">
        <w:rPr>
          <w:rFonts w:ascii="Times New Roman" w:hAnsi="Times New Roman" w:cs="Times New Roman"/>
        </w:rPr>
        <w:t xml:space="preserve">Scrambled impact sounds were classified identically to their original counterparts, showing that the EEG responses were dominated by </w:t>
      </w:r>
      <w:r w:rsidR="000079E6">
        <w:rPr>
          <w:rFonts w:ascii="Times New Roman" w:hAnsi="Times New Roman" w:cs="Times New Roman"/>
        </w:rPr>
        <w:t xml:space="preserve">the </w:t>
      </w:r>
      <w:r w:rsidR="005A5CF1">
        <w:rPr>
          <w:rFonts w:ascii="Times New Roman" w:hAnsi="Times New Roman" w:cs="Times New Roman"/>
        </w:rPr>
        <w:t>processing of low-level statistics.  In contrast, scrambled music and speech sounds were classified worse than the originals.</w:t>
      </w:r>
      <w:ins w:id="10" w:author="Nate Zuk" w:date="2018-09-17T11:58:00Z">
        <w:r w:rsidR="00401E84">
          <w:rPr>
            <w:rFonts w:ascii="Times New Roman" w:hAnsi="Times New Roman" w:cs="Times New Roman"/>
          </w:rPr>
          <w:t xml:space="preserve">  </w:t>
        </w:r>
      </w:ins>
      <w:ins w:id="11" w:author="Nate Zuk" w:date="2018-09-17T12:01:00Z">
        <w:r w:rsidR="00401E84">
          <w:rPr>
            <w:rFonts w:ascii="Times New Roman" w:hAnsi="Times New Roman" w:cs="Times New Roman"/>
          </w:rPr>
          <w:t>Additionally, t</w:t>
        </w:r>
      </w:ins>
      <w:ins w:id="12" w:author="Nate Zuk" w:date="2018-09-17T11:58:00Z">
        <w:r w:rsidR="00401E84">
          <w:rPr>
            <w:rFonts w:ascii="Times New Roman" w:hAnsi="Times New Roman" w:cs="Times New Roman"/>
          </w:rPr>
          <w:t xml:space="preserve">he patterns of classification accuracy persisted when </w:t>
        </w:r>
      </w:ins>
      <w:ins w:id="13" w:author="Nate Zuk" w:date="2018-09-17T13:19:00Z">
        <w:r w:rsidR="008772A0">
          <w:rPr>
            <w:rFonts w:ascii="Times New Roman" w:hAnsi="Times New Roman" w:cs="Times New Roman"/>
          </w:rPr>
          <w:t xml:space="preserve">spatial information was removed by </w:t>
        </w:r>
      </w:ins>
      <w:ins w:id="14" w:author="Nate Zuk" w:date="2018-09-17T11:58:00Z">
        <w:r w:rsidR="00401E84">
          <w:rPr>
            <w:rFonts w:ascii="Times New Roman" w:hAnsi="Times New Roman" w:cs="Times New Roman"/>
          </w:rPr>
          <w:t>avera</w:t>
        </w:r>
        <w:r w:rsidR="008772A0">
          <w:rPr>
            <w:rFonts w:ascii="Times New Roman" w:hAnsi="Times New Roman" w:cs="Times New Roman"/>
          </w:rPr>
          <w:t>ging the EEG data</w:t>
        </w:r>
        <w:r w:rsidR="00401E84">
          <w:rPr>
            <w:rFonts w:ascii="Times New Roman" w:hAnsi="Times New Roman" w:cs="Times New Roman"/>
          </w:rPr>
          <w:t xml:space="preserve"> across channels.</w:t>
        </w:r>
      </w:ins>
      <w:ins w:id="15" w:author="Nate Zuk" w:date="2018-09-17T12:01:00Z">
        <w:r w:rsidR="00401E84">
          <w:rPr>
            <w:rFonts w:ascii="Times New Roman" w:hAnsi="Times New Roman" w:cs="Times New Roman"/>
          </w:rPr>
          <w:t xml:space="preserve">  Thus, EEG captures temporal differences in activity</w:t>
        </w:r>
      </w:ins>
      <w:ins w:id="16" w:author="Nate Zuk" w:date="2018-09-17T12:02:00Z">
        <w:r w:rsidR="002905B1">
          <w:rPr>
            <w:rFonts w:ascii="Times New Roman" w:hAnsi="Times New Roman" w:cs="Times New Roman"/>
          </w:rPr>
          <w:t xml:space="preserve"> for speech and music</w:t>
        </w:r>
      </w:ins>
      <w:ins w:id="17" w:author="Nate Zuk" w:date="2018-09-17T12:01:00Z">
        <w:r w:rsidR="00401E84">
          <w:rPr>
            <w:rFonts w:ascii="Times New Roman" w:hAnsi="Times New Roman" w:cs="Times New Roman"/>
          </w:rPr>
          <w:t>, in addition to the spatial differences.</w:t>
        </w:r>
      </w:ins>
    </w:p>
    <w:p w14:paraId="0531AF7D" w14:textId="77777777" w:rsidR="005A5CF1" w:rsidRPr="00246D4E" w:rsidRDefault="005A5CF1" w:rsidP="00246D4E">
      <w:pPr>
        <w:pStyle w:val="NoSpacing"/>
        <w:rPr>
          <w:rFonts w:ascii="Times New Roman" w:hAnsi="Times New Roman" w:cs="Times New Roman"/>
        </w:rPr>
      </w:pPr>
      <w:r>
        <w:rPr>
          <w:rFonts w:ascii="Times New Roman" w:hAnsi="Times New Roman" w:cs="Times New Roman"/>
        </w:rPr>
        <w:tab/>
        <w:t xml:space="preserve">Our study demonstrates that </w:t>
      </w:r>
      <w:r w:rsidR="000079E6">
        <w:rPr>
          <w:rFonts w:ascii="Times New Roman" w:hAnsi="Times New Roman" w:cs="Times New Roman"/>
        </w:rPr>
        <w:t>neural responses measured with EEG uniquely capture speech and music processing more strongly than other environmental sounds.  Furthermore, the unique responses are dominated by regions in the brain acting beyond the processing of low-level statistics.  These results highlight the importance of using naturalistic sounds</w:t>
      </w:r>
      <w:bookmarkStart w:id="18" w:name="_GoBack"/>
      <w:bookmarkEnd w:id="18"/>
      <w:r w:rsidR="000079E6">
        <w:rPr>
          <w:rFonts w:ascii="Times New Roman" w:hAnsi="Times New Roman" w:cs="Times New Roman"/>
        </w:rPr>
        <w:t xml:space="preserve"> when studying the neural processing of speech and music in humans.</w:t>
      </w:r>
    </w:p>
    <w:sectPr w:rsidR="005A5CF1" w:rsidRPr="00246D4E" w:rsidSect="006E02AD">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AC312" w14:textId="77777777" w:rsidR="008772A0" w:rsidRDefault="008772A0" w:rsidP="00246D4E">
      <w:r>
        <w:separator/>
      </w:r>
    </w:p>
  </w:endnote>
  <w:endnote w:type="continuationSeparator" w:id="0">
    <w:p w14:paraId="03037746" w14:textId="77777777" w:rsidR="008772A0" w:rsidRDefault="008772A0" w:rsidP="00246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0DC08" w14:textId="77777777" w:rsidR="008772A0" w:rsidRDefault="008772A0" w:rsidP="00246D4E">
      <w:r>
        <w:separator/>
      </w:r>
    </w:p>
  </w:footnote>
  <w:footnote w:type="continuationSeparator" w:id="0">
    <w:p w14:paraId="2768A3E7" w14:textId="77777777" w:rsidR="008772A0" w:rsidRDefault="008772A0" w:rsidP="00246D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13C68" w14:textId="77777777" w:rsidR="008772A0" w:rsidRPr="00246D4E" w:rsidRDefault="008772A0">
    <w:pPr>
      <w:pStyle w:val="Header"/>
      <w:rPr>
        <w:rFonts w:ascii="Times New Roman" w:hAnsi="Times New Roman" w:cs="Times New Roman"/>
      </w:rPr>
    </w:pPr>
    <w:r w:rsidRPr="00246D4E">
      <w:rPr>
        <w:rFonts w:ascii="Times New Roman" w:hAnsi="Times New Roman" w:cs="Times New Roman"/>
      </w:rPr>
      <w:t>Nathaniel Zuk</w:t>
    </w:r>
    <w:r w:rsidRPr="00246D4E">
      <w:rPr>
        <w:rFonts w:ascii="Times New Roman" w:hAnsi="Times New Roman" w:cs="Times New Roman"/>
      </w:rPr>
      <w:tab/>
    </w:r>
    <w:r w:rsidRPr="00246D4E">
      <w:rPr>
        <w:rFonts w:ascii="Times New Roman" w:hAnsi="Times New Roman" w:cs="Times New Roman"/>
      </w:rPr>
      <w:tab/>
      <w:t>ARO Abstract</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Teoh">
    <w15:presenceInfo w15:providerId="Windows Live" w15:userId="c7907fad6576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D4E"/>
    <w:rsid w:val="000079E6"/>
    <w:rsid w:val="00060D91"/>
    <w:rsid w:val="00246D4E"/>
    <w:rsid w:val="002905B1"/>
    <w:rsid w:val="00401E84"/>
    <w:rsid w:val="005A5CF1"/>
    <w:rsid w:val="005B3742"/>
    <w:rsid w:val="006E02AD"/>
    <w:rsid w:val="006F7877"/>
    <w:rsid w:val="00810553"/>
    <w:rsid w:val="008772A0"/>
    <w:rsid w:val="00A34824"/>
    <w:rsid w:val="00B039AB"/>
    <w:rsid w:val="00E23757"/>
    <w:rsid w:val="00E81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3112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D4E"/>
  </w:style>
  <w:style w:type="paragraph" w:styleId="Header">
    <w:name w:val="header"/>
    <w:basedOn w:val="Normal"/>
    <w:link w:val="HeaderChar"/>
    <w:uiPriority w:val="99"/>
    <w:unhideWhenUsed/>
    <w:rsid w:val="00246D4E"/>
    <w:pPr>
      <w:tabs>
        <w:tab w:val="center" w:pos="4320"/>
        <w:tab w:val="right" w:pos="8640"/>
      </w:tabs>
    </w:pPr>
  </w:style>
  <w:style w:type="character" w:customStyle="1" w:styleId="HeaderChar">
    <w:name w:val="Header Char"/>
    <w:basedOn w:val="DefaultParagraphFont"/>
    <w:link w:val="Header"/>
    <w:uiPriority w:val="99"/>
    <w:rsid w:val="00246D4E"/>
  </w:style>
  <w:style w:type="paragraph" w:styleId="Footer">
    <w:name w:val="footer"/>
    <w:basedOn w:val="Normal"/>
    <w:link w:val="FooterChar"/>
    <w:uiPriority w:val="99"/>
    <w:unhideWhenUsed/>
    <w:rsid w:val="00246D4E"/>
    <w:pPr>
      <w:tabs>
        <w:tab w:val="center" w:pos="4320"/>
        <w:tab w:val="right" w:pos="8640"/>
      </w:tabs>
    </w:pPr>
  </w:style>
  <w:style w:type="character" w:customStyle="1" w:styleId="FooterChar">
    <w:name w:val="Footer Char"/>
    <w:basedOn w:val="DefaultParagraphFont"/>
    <w:link w:val="Footer"/>
    <w:uiPriority w:val="99"/>
    <w:rsid w:val="00246D4E"/>
  </w:style>
  <w:style w:type="paragraph" w:styleId="BalloonText">
    <w:name w:val="Balloon Text"/>
    <w:basedOn w:val="Normal"/>
    <w:link w:val="BalloonTextChar"/>
    <w:uiPriority w:val="99"/>
    <w:semiHidden/>
    <w:unhideWhenUsed/>
    <w:rsid w:val="006F78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877"/>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D4E"/>
  </w:style>
  <w:style w:type="paragraph" w:styleId="Header">
    <w:name w:val="header"/>
    <w:basedOn w:val="Normal"/>
    <w:link w:val="HeaderChar"/>
    <w:uiPriority w:val="99"/>
    <w:unhideWhenUsed/>
    <w:rsid w:val="00246D4E"/>
    <w:pPr>
      <w:tabs>
        <w:tab w:val="center" w:pos="4320"/>
        <w:tab w:val="right" w:pos="8640"/>
      </w:tabs>
    </w:pPr>
  </w:style>
  <w:style w:type="character" w:customStyle="1" w:styleId="HeaderChar">
    <w:name w:val="Header Char"/>
    <w:basedOn w:val="DefaultParagraphFont"/>
    <w:link w:val="Header"/>
    <w:uiPriority w:val="99"/>
    <w:rsid w:val="00246D4E"/>
  </w:style>
  <w:style w:type="paragraph" w:styleId="Footer">
    <w:name w:val="footer"/>
    <w:basedOn w:val="Normal"/>
    <w:link w:val="FooterChar"/>
    <w:uiPriority w:val="99"/>
    <w:unhideWhenUsed/>
    <w:rsid w:val="00246D4E"/>
    <w:pPr>
      <w:tabs>
        <w:tab w:val="center" w:pos="4320"/>
        <w:tab w:val="right" w:pos="8640"/>
      </w:tabs>
    </w:pPr>
  </w:style>
  <w:style w:type="character" w:customStyle="1" w:styleId="FooterChar">
    <w:name w:val="Footer Char"/>
    <w:basedOn w:val="DefaultParagraphFont"/>
    <w:link w:val="Footer"/>
    <w:uiPriority w:val="99"/>
    <w:rsid w:val="00246D4E"/>
  </w:style>
  <w:style w:type="paragraph" w:styleId="BalloonText">
    <w:name w:val="Balloon Text"/>
    <w:basedOn w:val="Normal"/>
    <w:link w:val="BalloonTextChar"/>
    <w:uiPriority w:val="99"/>
    <w:semiHidden/>
    <w:unhideWhenUsed/>
    <w:rsid w:val="006F78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8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397</Words>
  <Characters>2265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Zuk</dc:creator>
  <cp:keywords/>
  <dc:description/>
  <cp:lastModifiedBy>Nate Zuk</cp:lastModifiedBy>
  <cp:revision>5</cp:revision>
  <dcterms:created xsi:type="dcterms:W3CDTF">2018-09-14T12:36:00Z</dcterms:created>
  <dcterms:modified xsi:type="dcterms:W3CDTF">2018-09-17T17:21:00Z</dcterms:modified>
</cp:coreProperties>
</file>